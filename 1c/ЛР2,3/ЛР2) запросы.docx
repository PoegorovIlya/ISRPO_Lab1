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Сделать отчет MS WORD. В отчете приложить код запросов, краткие комментарии, скриншоты результата. Файл назвать «ЛР2 Фамилия»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Продажи товаров (документ-реализация-товары).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188404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Работающие сотрудники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71715" cy="1534601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8546" l="0" r="112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715" cy="1534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Работники офиса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sdt>
        <w:sdtPr>
          <w:tag w:val="goog_rdk_1"/>
        </w:sdtPr>
        <w:sdtContent>
          <w:del w:author="Anonymous" w:id="0" w:date="2022-09-06T08:22:23Z">
            <w:r w:rsidDel="00000000" w:rsidR="00000000" w:rsidRPr="00000000">
              <w:rPr/>
              <w:drawing>
                <wp:inline distB="0" distT="0" distL="0" distR="0">
                  <wp:extent cx="5247861" cy="1510748"/>
                  <wp:effectExtent b="0" l="0" r="0" t="0"/>
                  <wp:docPr id="1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19813" l="0" r="1165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861" cy="15107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sdt>
        <w:sdtPr>
          <w:tag w:val="goog_rdk_2"/>
        </w:sdtPr>
        <w:sdtContent>
          <w:ins w:author="Anonymous" w:id="0" w:date="2022-09-06T08:22:23Z">
            <w:r w:rsidDel="00000000" w:rsidR="00000000" w:rsidRPr="00000000">
              <w:rPr/>
              <w:drawing>
                <wp:inline distB="0" distT="0" distL="0" distR="0">
                  <wp:extent cx="5247861" cy="1510748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19813" l="0" r="1165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861" cy="15107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Поступление товаров от конкретного поставщика(записан в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параметр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188404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документы, относящиеся к конкретному подразделению(записанному  в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параметр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188404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контрагенты-поставщики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188404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Контактные лица контрагента (записан в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параметр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940425" cy="188404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Вся номенклатура от конкретного поставщика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940425" cy="188404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Вся реализация от определенного склада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940425" cy="188404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560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934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+F2Fk501gal0W9Tp5Dv8FJtmdA==">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2021-09-11T05:47:00Z</dcterms:created>
  <dc:creator>329193</dc:creator>
</cp:coreProperties>
</file>