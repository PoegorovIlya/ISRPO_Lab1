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Сделать отчет MS WORD. В отчете приложить код запросов, краткие комментарии, скриншоты результата. Файл назвать «ЛР3 Фамилия»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Должности с окладом большим чем указано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Кадровые приказы с различными начислениями(табл часть приказа о приеме),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всех начислений больше 50 т.р.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каждого из начислений больше 15 т.р.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номенклатур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только новинки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всех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поступлений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выбрать информацию по яблокам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Складские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оптовому складу</w:t>
      </w:r>
    </w:p>
    <w:sdt>
      <w:sdtPr>
        <w:tag w:val="goog_rdk_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ins w:author="Anonymous" w:id="0" w:date="2022-09-09T08:09:27Z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Самые продаваемые ФРУКТЫ (топ 3)</w:t>
          </w:r>
          <w:sdt>
            <w:sdtPr>
              <w:tag w:val="goog_rdk_0"/>
            </w:sdtPr>
            <w:sdtContent>
              <w:ins w:author="Anonymous" w:id="0" w:date="2022-09-09T08:09:27Z"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u w:val="none"/>
              <w:rPrChange w:author="Anonymous" w:id="1" w:date="2022-09-09T08:09:27Z">
                <w:rPr/>
              </w:rPrChange>
            </w:rPr>
            <w:pPrChange w:author="Anonymous" w:id="0" w:date="2022-09-09T08:09:2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720" w:right="0" w:hanging="360"/>
                <w:jc w:val="left"/>
              </w:pPr>
            </w:pPrChange>
          </w:pPr>
          <w:bookmarkStart w:colFirst="0" w:colLast="0" w:name="_heading=h.gjdgxs" w:id="0"/>
          <w:bookmarkEnd w:id="0"/>
          <w:sdt>
            <w:sdtPr>
              <w:tag w:val="goog_rdk_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pgSz w:h="16838" w:w="11906" w:orient="portrait"/>
      <w:pgMar w:bottom="1134" w:top="56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934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08L5J2hJapeFa5ievuISrOwg==">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2021-09-13T05:57:00Z</dcterms:created>
  <dc:creator>329194</dc:creator>
</cp:coreProperties>
</file>